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53" w:rsidRDefault="000F3AB3" w:rsidP="000F3AB3">
      <w:pPr>
        <w:jc w:val="center"/>
        <w:rPr>
          <w:sz w:val="44"/>
          <w:szCs w:val="44"/>
        </w:rPr>
      </w:pPr>
      <w:r w:rsidRPr="000F3AB3">
        <w:rPr>
          <w:sz w:val="44"/>
          <w:szCs w:val="44"/>
        </w:rPr>
        <w:t>Texte</w:t>
      </w:r>
    </w:p>
    <w:p w:rsidR="000F3AB3" w:rsidRDefault="000F3AB3" w:rsidP="000F3AB3">
      <w:pPr>
        <w:jc w:val="center"/>
        <w:rPr>
          <w:sz w:val="44"/>
          <w:szCs w:val="44"/>
        </w:rPr>
      </w:pPr>
    </w:p>
    <w:p w:rsidR="000F3AB3" w:rsidRPr="0063459A" w:rsidRDefault="00256AA9" w:rsidP="000F3AB3">
      <w:pPr>
        <w:rPr>
          <w:sz w:val="24"/>
          <w:szCs w:val="24"/>
        </w:rPr>
      </w:pPr>
      <w:r w:rsidRPr="0063459A">
        <w:rPr>
          <w:sz w:val="24"/>
          <w:szCs w:val="24"/>
        </w:rPr>
        <w:t>What is VR all about</w:t>
      </w:r>
      <w:r w:rsidR="00132066" w:rsidRPr="0063459A">
        <w:rPr>
          <w:sz w:val="24"/>
          <w:szCs w:val="24"/>
        </w:rPr>
        <w:t>???</w:t>
      </w:r>
    </w:p>
    <w:p w:rsidR="0005714E" w:rsidRPr="0063459A" w:rsidRDefault="000636E1" w:rsidP="000F3AB3">
      <w:pPr>
        <w:rPr>
          <w:sz w:val="24"/>
          <w:szCs w:val="24"/>
        </w:rPr>
      </w:pPr>
      <w:r w:rsidRPr="0063459A">
        <w:rPr>
          <w:sz w:val="24"/>
          <w:szCs w:val="24"/>
        </w:rPr>
        <w:t>The shortcut VR is a computer generated world. Virtual Reality simulates the presence in the virtual world</w:t>
      </w:r>
      <w:r w:rsidR="00132066" w:rsidRPr="0063459A">
        <w:rPr>
          <w:sz w:val="24"/>
          <w:szCs w:val="24"/>
        </w:rPr>
        <w:t xml:space="preserve">. VR </w:t>
      </w:r>
      <w:r w:rsidRPr="0063459A">
        <w:rPr>
          <w:sz w:val="24"/>
          <w:szCs w:val="24"/>
        </w:rPr>
        <w:t>makes it possible to perceive the senses like smelling, looking, Sounds and touches</w:t>
      </w:r>
      <w:r w:rsidR="00132066" w:rsidRPr="0063459A">
        <w:rPr>
          <w:sz w:val="24"/>
          <w:szCs w:val="24"/>
        </w:rPr>
        <w:t xml:space="preserve">. </w:t>
      </w:r>
      <w:r w:rsidRPr="0063459A">
        <w:rPr>
          <w:sz w:val="24"/>
          <w:szCs w:val="24"/>
        </w:rPr>
        <w:t>Because of the use of  VR-Glasses you dont need a monitor anymore but u dive in up close in to the action.</w:t>
      </w:r>
      <w:r w:rsidR="00011337" w:rsidRPr="0063459A">
        <w:rPr>
          <w:sz w:val="24"/>
          <w:szCs w:val="24"/>
        </w:rPr>
        <w:t xml:space="preserve"> You have an 3D-Picture to disposal, can turn your head in every direction and so you can look around in the whole virtual world. </w:t>
      </w:r>
    </w:p>
    <w:p w:rsidR="00011337" w:rsidRPr="0063459A" w:rsidRDefault="00011337" w:rsidP="000F3AB3">
      <w:pPr>
        <w:rPr>
          <w:sz w:val="24"/>
          <w:szCs w:val="24"/>
        </w:rPr>
      </w:pPr>
    </w:p>
    <w:p w:rsidR="0005714E" w:rsidRPr="0063459A" w:rsidRDefault="0005714E" w:rsidP="000F3AB3">
      <w:pPr>
        <w:rPr>
          <w:sz w:val="24"/>
          <w:szCs w:val="24"/>
        </w:rPr>
      </w:pPr>
      <w:r w:rsidRPr="0063459A">
        <w:rPr>
          <w:sz w:val="24"/>
          <w:szCs w:val="24"/>
        </w:rPr>
        <w:t>VR Equipment</w:t>
      </w:r>
      <w:r w:rsidR="00011337" w:rsidRPr="0063459A">
        <w:rPr>
          <w:sz w:val="24"/>
          <w:szCs w:val="24"/>
        </w:rPr>
        <w:t>:</w:t>
      </w:r>
    </w:p>
    <w:p w:rsidR="00D33620" w:rsidRPr="0063459A" w:rsidRDefault="00D33620" w:rsidP="000F3AB3">
      <w:pPr>
        <w:rPr>
          <w:sz w:val="24"/>
          <w:szCs w:val="24"/>
        </w:rPr>
      </w:pPr>
      <w:r w:rsidRPr="0063459A">
        <w:rPr>
          <w:sz w:val="24"/>
          <w:szCs w:val="24"/>
        </w:rPr>
        <w:t>VR-Headset</w:t>
      </w:r>
    </w:p>
    <w:p w:rsidR="00011337" w:rsidRPr="0063459A" w:rsidRDefault="00011337" w:rsidP="000F3AB3">
      <w:pPr>
        <w:rPr>
          <w:sz w:val="24"/>
          <w:szCs w:val="24"/>
        </w:rPr>
      </w:pPr>
      <w:r w:rsidRPr="0063459A">
        <w:rPr>
          <w:sz w:val="24"/>
          <w:szCs w:val="24"/>
        </w:rPr>
        <w:t>gyroscop</w:t>
      </w:r>
      <w:r w:rsidR="00D33620" w:rsidRPr="0063459A">
        <w:rPr>
          <w:sz w:val="24"/>
          <w:szCs w:val="24"/>
        </w:rPr>
        <w:t xml:space="preserve">, </w:t>
      </w:r>
      <w:r w:rsidRPr="0063459A">
        <w:rPr>
          <w:sz w:val="24"/>
          <w:szCs w:val="24"/>
        </w:rPr>
        <w:t>acceleration sensor</w:t>
      </w:r>
    </w:p>
    <w:p w:rsidR="00011337" w:rsidRPr="0063459A" w:rsidRDefault="00011337" w:rsidP="000F3AB3">
      <w:pPr>
        <w:rPr>
          <w:sz w:val="24"/>
          <w:szCs w:val="24"/>
        </w:rPr>
      </w:pPr>
      <w:r w:rsidRPr="0063459A">
        <w:rPr>
          <w:sz w:val="24"/>
          <w:szCs w:val="24"/>
        </w:rPr>
        <w:t>two wireless Controller</w:t>
      </w:r>
    </w:p>
    <w:p w:rsidR="00011337" w:rsidRPr="0063459A" w:rsidRDefault="00011337" w:rsidP="000F3AB3">
      <w:pPr>
        <w:rPr>
          <w:sz w:val="24"/>
          <w:szCs w:val="24"/>
        </w:rPr>
      </w:pPr>
      <w:r w:rsidRPr="0063459A">
        <w:rPr>
          <w:sz w:val="24"/>
          <w:szCs w:val="24"/>
        </w:rPr>
        <w:t>two base stations</w:t>
      </w:r>
    </w:p>
    <w:p w:rsidR="00011337" w:rsidRPr="0063459A" w:rsidRDefault="00011337" w:rsidP="000F3AB3">
      <w:pPr>
        <w:rPr>
          <w:sz w:val="24"/>
          <w:szCs w:val="24"/>
        </w:rPr>
      </w:pPr>
      <w:r w:rsidRPr="0063459A">
        <w:rPr>
          <w:sz w:val="24"/>
          <w:szCs w:val="24"/>
        </w:rPr>
        <w:t>distributor</w:t>
      </w:r>
    </w:p>
    <w:p w:rsidR="00011337" w:rsidRPr="0063459A" w:rsidRDefault="00011337" w:rsidP="000F3AB3">
      <w:pPr>
        <w:rPr>
          <w:sz w:val="24"/>
          <w:szCs w:val="24"/>
        </w:rPr>
      </w:pPr>
      <w:r w:rsidRPr="0063459A">
        <w:rPr>
          <w:sz w:val="24"/>
          <w:szCs w:val="24"/>
        </w:rPr>
        <w:t>earphones</w:t>
      </w:r>
    </w:p>
    <w:p w:rsidR="0005714E" w:rsidRPr="0063459A" w:rsidRDefault="00D33620" w:rsidP="000F3AB3">
      <w:pPr>
        <w:rPr>
          <w:sz w:val="24"/>
          <w:szCs w:val="24"/>
        </w:rPr>
      </w:pPr>
      <w:r w:rsidRPr="0063459A">
        <w:rPr>
          <w:sz w:val="24"/>
          <w:szCs w:val="24"/>
        </w:rPr>
        <w:t xml:space="preserve">Vive </w:t>
      </w:r>
      <w:r w:rsidR="00011337" w:rsidRPr="0063459A">
        <w:rPr>
          <w:sz w:val="24"/>
          <w:szCs w:val="24"/>
        </w:rPr>
        <w:t>gadgets</w:t>
      </w:r>
    </w:p>
    <w:p w:rsidR="000636E1" w:rsidRPr="0063459A" w:rsidRDefault="000636E1" w:rsidP="000F3AB3">
      <w:pPr>
        <w:rPr>
          <w:sz w:val="24"/>
          <w:szCs w:val="24"/>
        </w:rPr>
      </w:pPr>
    </w:p>
    <w:p w:rsidR="000636E1" w:rsidRPr="0063459A" w:rsidRDefault="000636E1" w:rsidP="000F3AB3">
      <w:pPr>
        <w:rPr>
          <w:sz w:val="24"/>
          <w:szCs w:val="24"/>
        </w:rPr>
      </w:pPr>
      <w:r w:rsidRPr="0063459A">
        <w:rPr>
          <w:sz w:val="24"/>
          <w:szCs w:val="24"/>
        </w:rPr>
        <w:t>Game sections:</w:t>
      </w:r>
    </w:p>
    <w:p w:rsidR="000636E1" w:rsidRPr="0063459A" w:rsidRDefault="00D1343D" w:rsidP="000F3AB3">
      <w:pPr>
        <w:rPr>
          <w:sz w:val="24"/>
          <w:szCs w:val="24"/>
        </w:rPr>
      </w:pPr>
      <w:r w:rsidRPr="0063459A">
        <w:rPr>
          <w:sz w:val="24"/>
          <w:szCs w:val="24"/>
        </w:rPr>
        <w:t>S</w:t>
      </w:r>
      <w:r w:rsidR="00011337" w:rsidRPr="0063459A">
        <w:rPr>
          <w:sz w:val="24"/>
          <w:szCs w:val="24"/>
        </w:rPr>
        <w:t>imulation</w:t>
      </w:r>
    </w:p>
    <w:p w:rsidR="00D1343D" w:rsidRPr="0063459A" w:rsidRDefault="00D1343D" w:rsidP="000F3AB3">
      <w:pPr>
        <w:rPr>
          <w:sz w:val="24"/>
          <w:szCs w:val="24"/>
        </w:rPr>
      </w:pPr>
      <w:r w:rsidRPr="0063459A">
        <w:rPr>
          <w:sz w:val="24"/>
          <w:szCs w:val="24"/>
        </w:rPr>
        <w:t>Roleplay Games</w:t>
      </w:r>
    </w:p>
    <w:p w:rsidR="00D1343D" w:rsidRPr="0063459A" w:rsidRDefault="0089728D" w:rsidP="000F3AB3">
      <w:pPr>
        <w:rPr>
          <w:sz w:val="24"/>
          <w:szCs w:val="24"/>
        </w:rPr>
      </w:pPr>
      <w:r w:rsidRPr="0063459A">
        <w:rPr>
          <w:sz w:val="24"/>
          <w:szCs w:val="24"/>
        </w:rPr>
        <w:t>Ego shooter</w:t>
      </w:r>
    </w:p>
    <w:p w:rsidR="0089728D" w:rsidRPr="0063459A" w:rsidRDefault="0089728D" w:rsidP="000F3AB3">
      <w:pPr>
        <w:rPr>
          <w:sz w:val="24"/>
          <w:szCs w:val="24"/>
        </w:rPr>
      </w:pPr>
      <w:r w:rsidRPr="0063459A">
        <w:rPr>
          <w:sz w:val="24"/>
          <w:szCs w:val="24"/>
        </w:rPr>
        <w:t>Adventure</w:t>
      </w:r>
    </w:p>
    <w:p w:rsidR="0089728D" w:rsidRPr="0063459A" w:rsidRDefault="0089728D" w:rsidP="000F3AB3">
      <w:pPr>
        <w:rPr>
          <w:sz w:val="24"/>
          <w:szCs w:val="24"/>
        </w:rPr>
      </w:pPr>
      <w:r w:rsidRPr="0063459A">
        <w:rPr>
          <w:sz w:val="24"/>
          <w:szCs w:val="24"/>
        </w:rPr>
        <w:t>Racing Game</w:t>
      </w:r>
    </w:p>
    <w:p w:rsidR="0089728D" w:rsidRPr="0063459A" w:rsidRDefault="0089728D" w:rsidP="000F3AB3">
      <w:pPr>
        <w:rPr>
          <w:sz w:val="24"/>
          <w:szCs w:val="24"/>
        </w:rPr>
      </w:pPr>
      <w:r w:rsidRPr="0063459A">
        <w:rPr>
          <w:sz w:val="24"/>
          <w:szCs w:val="24"/>
        </w:rPr>
        <w:t>Sport</w:t>
      </w:r>
    </w:p>
    <w:p w:rsidR="00D33620" w:rsidRPr="0063459A" w:rsidRDefault="0089728D" w:rsidP="000F3AB3">
      <w:pPr>
        <w:rPr>
          <w:sz w:val="24"/>
          <w:szCs w:val="24"/>
        </w:rPr>
      </w:pPr>
      <w:r w:rsidRPr="0063459A">
        <w:rPr>
          <w:sz w:val="24"/>
          <w:szCs w:val="24"/>
        </w:rPr>
        <w:t>others</w:t>
      </w:r>
    </w:p>
    <w:p w:rsidR="0089728D" w:rsidRPr="0063459A" w:rsidRDefault="0089728D" w:rsidP="000F3AB3">
      <w:pPr>
        <w:rPr>
          <w:sz w:val="24"/>
          <w:szCs w:val="24"/>
        </w:rPr>
      </w:pPr>
    </w:p>
    <w:p w:rsidR="0089728D" w:rsidRPr="0063459A" w:rsidRDefault="0089728D" w:rsidP="000F3AB3">
      <w:pPr>
        <w:rPr>
          <w:sz w:val="24"/>
          <w:szCs w:val="24"/>
        </w:rPr>
      </w:pPr>
      <w:r w:rsidRPr="0063459A">
        <w:rPr>
          <w:sz w:val="24"/>
          <w:szCs w:val="24"/>
        </w:rPr>
        <w:t>VR-History:</w:t>
      </w:r>
    </w:p>
    <w:p w:rsidR="0089728D" w:rsidRPr="0063459A" w:rsidRDefault="0039615C" w:rsidP="000F3AB3">
      <w:pPr>
        <w:rPr>
          <w:sz w:val="24"/>
          <w:szCs w:val="24"/>
        </w:rPr>
      </w:pPr>
      <w:r w:rsidRPr="0063459A">
        <w:rPr>
          <w:sz w:val="24"/>
          <w:szCs w:val="24"/>
        </w:rPr>
        <w:t>The idea of VR was firstly seen 1987 in the Oxford English Dictionary.</w:t>
      </w:r>
    </w:p>
    <w:p w:rsidR="0039615C" w:rsidRPr="0063459A" w:rsidDel="00FA05B6" w:rsidRDefault="0039615C" w:rsidP="000F3AB3">
      <w:pPr>
        <w:rPr>
          <w:del w:id="0" w:author="Trinkl Philip" w:date="2017-12-13T12:37:00Z"/>
          <w:sz w:val="24"/>
          <w:szCs w:val="24"/>
        </w:rPr>
      </w:pPr>
      <w:r w:rsidRPr="0063459A">
        <w:rPr>
          <w:sz w:val="24"/>
          <w:szCs w:val="24"/>
        </w:rPr>
        <w:lastRenderedPageBreak/>
        <w:t>But  in the 1930’s the american science-fiction author Stanley G. Weinbaum</w:t>
      </w:r>
      <w:r w:rsidR="00F84D11" w:rsidRPr="0063459A">
        <w:rPr>
          <w:sz w:val="24"/>
          <w:szCs w:val="24"/>
        </w:rPr>
        <w:t xml:space="preserve"> in his history Pigmalions Glasses, within the owner can enter a virtual world with senses like the sense of touch. His description of VR is pretty similar to todays.</w:t>
      </w:r>
    </w:p>
    <w:p w:rsidR="000A2744" w:rsidRPr="0063459A" w:rsidRDefault="000A2744" w:rsidP="000F3AB3">
      <w:pPr>
        <w:rPr>
          <w:ins w:id="1" w:author="Trinkl Philip" w:date="2017-12-13T12:37:00Z"/>
          <w:sz w:val="24"/>
          <w:szCs w:val="24"/>
        </w:rPr>
      </w:pPr>
    </w:p>
    <w:p w:rsidR="00FA05B6" w:rsidRPr="0063459A" w:rsidRDefault="00FA05B6" w:rsidP="00FA05B6">
      <w:pPr>
        <w:pStyle w:val="StandardWeb"/>
        <w:shd w:val="clear" w:color="auto" w:fill="FFFFFF"/>
        <w:spacing w:before="120" w:beforeAutospacing="0" w:after="120" w:afterAutospacing="0"/>
        <w:rPr>
          <w:rFonts w:ascii="Arial" w:hAnsi="Arial" w:cs="Arial"/>
          <w:color w:val="222222"/>
        </w:rPr>
      </w:pPr>
      <w:ins w:id="2" w:author="Trinkl Philip" w:date="2017-12-15T11:10:00Z">
        <w:r w:rsidRPr="0063459A">
          <w:rPr>
            <w:rFonts w:ascii="Arial" w:hAnsi="Arial" w:cs="Arial"/>
            <w:color w:val="222222"/>
            <w:rPrChange w:id="3" w:author="Trinkl Philip" w:date="2017-12-15T11:11:00Z">
              <w:rPr>
                <w:rFonts w:ascii="Arial" w:hAnsi="Arial" w:cs="Arial"/>
                <w:color w:val="222222"/>
                <w:sz w:val="21"/>
                <w:szCs w:val="21"/>
              </w:rPr>
            </w:rPrChange>
          </w:rPr>
          <w:t>The first references to the more modern concept of virtual reality came from </w:t>
        </w:r>
        <w:r w:rsidRPr="0063459A">
          <w:rPr>
            <w:rFonts w:ascii="Arial" w:hAnsi="Arial" w:cs="Arial"/>
            <w:color w:val="222222"/>
            <w:rPrChange w:id="4" w:author="Trinkl Philip" w:date="2017-12-15T11:11:00Z">
              <w:rPr>
                <w:rFonts w:ascii="Arial" w:hAnsi="Arial" w:cs="Arial"/>
                <w:color w:val="222222"/>
                <w:sz w:val="21"/>
                <w:szCs w:val="21"/>
              </w:rPr>
            </w:rPrChange>
          </w:rPr>
          <w:fldChar w:fldCharType="begin"/>
        </w:r>
        <w:r w:rsidRPr="0063459A">
          <w:rPr>
            <w:rFonts w:ascii="Arial" w:hAnsi="Arial" w:cs="Arial"/>
            <w:color w:val="222222"/>
            <w:rPrChange w:id="5" w:author="Trinkl Philip" w:date="2017-12-15T11:11:00Z">
              <w:rPr>
                <w:rFonts w:ascii="Arial" w:hAnsi="Arial" w:cs="Arial"/>
                <w:color w:val="222222"/>
                <w:sz w:val="21"/>
                <w:szCs w:val="21"/>
              </w:rPr>
            </w:rPrChange>
          </w:rPr>
          <w:instrText xml:space="preserve"> HYPERLINK "https://en.wikipedia.org/wiki/Science_fiction" \o "Science fiction" </w:instrText>
        </w:r>
        <w:r w:rsidRPr="0063459A">
          <w:rPr>
            <w:rFonts w:ascii="Arial" w:hAnsi="Arial" w:cs="Arial"/>
            <w:color w:val="222222"/>
            <w:rPrChange w:id="6" w:author="Trinkl Philip" w:date="2017-12-15T11:11:00Z">
              <w:rPr>
                <w:rFonts w:ascii="Arial" w:hAnsi="Arial" w:cs="Arial"/>
                <w:color w:val="222222"/>
                <w:sz w:val="21"/>
                <w:szCs w:val="21"/>
              </w:rPr>
            </w:rPrChange>
          </w:rPr>
          <w:fldChar w:fldCharType="separate"/>
        </w:r>
        <w:r w:rsidRPr="0063459A">
          <w:rPr>
            <w:rStyle w:val="Hyperlink"/>
            <w:rFonts w:ascii="Arial" w:hAnsi="Arial" w:cs="Arial"/>
            <w:color w:val="0B0080"/>
            <w:rPrChange w:id="7" w:author="Trinkl Philip" w:date="2017-12-15T11:11:00Z">
              <w:rPr>
                <w:rStyle w:val="Hyperlink"/>
                <w:rFonts w:ascii="Arial" w:hAnsi="Arial" w:cs="Arial"/>
                <w:color w:val="0B0080"/>
                <w:sz w:val="21"/>
                <w:szCs w:val="21"/>
              </w:rPr>
            </w:rPrChange>
          </w:rPr>
          <w:t>science fiction</w:t>
        </w:r>
        <w:r w:rsidRPr="0063459A">
          <w:rPr>
            <w:rFonts w:ascii="Arial" w:hAnsi="Arial" w:cs="Arial"/>
            <w:color w:val="222222"/>
            <w:rPrChange w:id="8" w:author="Trinkl Philip" w:date="2017-12-15T11:11:00Z">
              <w:rPr>
                <w:rFonts w:ascii="Arial" w:hAnsi="Arial" w:cs="Arial"/>
                <w:color w:val="222222"/>
                <w:sz w:val="21"/>
                <w:szCs w:val="21"/>
              </w:rPr>
            </w:rPrChange>
          </w:rPr>
          <w:fldChar w:fldCharType="end"/>
        </w:r>
        <w:r w:rsidRPr="0063459A">
          <w:rPr>
            <w:rFonts w:ascii="Arial" w:hAnsi="Arial" w:cs="Arial"/>
            <w:color w:val="222222"/>
            <w:rPrChange w:id="9" w:author="Trinkl Philip" w:date="2017-12-15T11:11:00Z">
              <w:rPr>
                <w:rFonts w:ascii="Arial" w:hAnsi="Arial" w:cs="Arial"/>
                <w:color w:val="222222"/>
                <w:sz w:val="21"/>
                <w:szCs w:val="21"/>
              </w:rPr>
            </w:rPrChange>
          </w:rPr>
          <w:t>. </w:t>
        </w:r>
        <w:r w:rsidRPr="0063459A">
          <w:rPr>
            <w:rFonts w:ascii="Arial" w:hAnsi="Arial" w:cs="Arial"/>
            <w:color w:val="222222"/>
            <w:rPrChange w:id="10" w:author="Trinkl Philip" w:date="2017-12-15T11:11:00Z">
              <w:rPr>
                <w:rFonts w:ascii="Arial" w:hAnsi="Arial" w:cs="Arial"/>
                <w:color w:val="222222"/>
                <w:sz w:val="21"/>
                <w:szCs w:val="21"/>
              </w:rPr>
            </w:rPrChange>
          </w:rPr>
          <w:fldChar w:fldCharType="begin"/>
        </w:r>
        <w:r w:rsidRPr="0063459A">
          <w:rPr>
            <w:rFonts w:ascii="Arial" w:hAnsi="Arial" w:cs="Arial"/>
            <w:color w:val="222222"/>
            <w:rPrChange w:id="11" w:author="Trinkl Philip" w:date="2017-12-15T11:11:00Z">
              <w:rPr>
                <w:rFonts w:ascii="Arial" w:hAnsi="Arial" w:cs="Arial"/>
                <w:color w:val="222222"/>
                <w:sz w:val="21"/>
                <w:szCs w:val="21"/>
              </w:rPr>
            </w:rPrChange>
          </w:rPr>
          <w:instrText xml:space="preserve"> HYPERLINK "https://en.wikipedia.org/wiki/Stanley_G._Weinbaum" \o "Stanley G. Weinbaum" </w:instrText>
        </w:r>
        <w:r w:rsidRPr="0063459A">
          <w:rPr>
            <w:rFonts w:ascii="Arial" w:hAnsi="Arial" w:cs="Arial"/>
            <w:color w:val="222222"/>
            <w:rPrChange w:id="12" w:author="Trinkl Philip" w:date="2017-12-15T11:11:00Z">
              <w:rPr>
                <w:rFonts w:ascii="Arial" w:hAnsi="Arial" w:cs="Arial"/>
                <w:color w:val="222222"/>
                <w:sz w:val="21"/>
                <w:szCs w:val="21"/>
              </w:rPr>
            </w:rPrChange>
          </w:rPr>
          <w:fldChar w:fldCharType="separate"/>
        </w:r>
        <w:r w:rsidRPr="0063459A">
          <w:rPr>
            <w:rStyle w:val="Hyperlink"/>
            <w:rFonts w:ascii="Arial" w:hAnsi="Arial" w:cs="Arial"/>
            <w:color w:val="0B0080"/>
            <w:rPrChange w:id="13" w:author="Trinkl Philip" w:date="2017-12-15T11:11:00Z">
              <w:rPr>
                <w:rStyle w:val="Hyperlink"/>
                <w:rFonts w:ascii="Arial" w:hAnsi="Arial" w:cs="Arial"/>
                <w:color w:val="0B0080"/>
                <w:sz w:val="21"/>
                <w:szCs w:val="21"/>
              </w:rPr>
            </w:rPrChange>
          </w:rPr>
          <w:t>Stanley G. Weinbaum</w:t>
        </w:r>
        <w:r w:rsidRPr="0063459A">
          <w:rPr>
            <w:rFonts w:ascii="Arial" w:hAnsi="Arial" w:cs="Arial"/>
            <w:color w:val="222222"/>
            <w:rPrChange w:id="14" w:author="Trinkl Philip" w:date="2017-12-15T11:11:00Z">
              <w:rPr>
                <w:rFonts w:ascii="Arial" w:hAnsi="Arial" w:cs="Arial"/>
                <w:color w:val="222222"/>
                <w:sz w:val="21"/>
                <w:szCs w:val="21"/>
              </w:rPr>
            </w:rPrChange>
          </w:rPr>
          <w:fldChar w:fldCharType="end"/>
        </w:r>
        <w:r w:rsidRPr="0063459A">
          <w:rPr>
            <w:rFonts w:ascii="Arial" w:hAnsi="Arial" w:cs="Arial"/>
            <w:color w:val="222222"/>
            <w:rPrChange w:id="15" w:author="Trinkl Philip" w:date="2017-12-15T11:11:00Z">
              <w:rPr>
                <w:rFonts w:ascii="Arial" w:hAnsi="Arial" w:cs="Arial"/>
                <w:color w:val="222222"/>
                <w:sz w:val="21"/>
                <w:szCs w:val="21"/>
              </w:rPr>
            </w:rPrChange>
          </w:rPr>
          <w:t>'s 1935 short story "Pygmalion's Spectacles"</w:t>
        </w:r>
        <w:r w:rsidRPr="0063459A">
          <w:rPr>
            <w:rFonts w:ascii="Arial" w:hAnsi="Arial" w:cs="Arial"/>
            <w:color w:val="222222"/>
            <w:vertAlign w:val="superscript"/>
            <w:rPrChange w:id="16" w:author="Trinkl Philip" w:date="2017-12-15T11:11:00Z">
              <w:rPr>
                <w:rFonts w:ascii="Arial" w:hAnsi="Arial" w:cs="Arial"/>
                <w:color w:val="222222"/>
                <w:sz w:val="17"/>
                <w:szCs w:val="17"/>
                <w:vertAlign w:val="superscript"/>
              </w:rPr>
            </w:rPrChange>
          </w:rPr>
          <w:fldChar w:fldCharType="begin"/>
        </w:r>
        <w:r w:rsidRPr="0063459A">
          <w:rPr>
            <w:rFonts w:ascii="Arial" w:hAnsi="Arial" w:cs="Arial"/>
            <w:color w:val="222222"/>
            <w:vertAlign w:val="superscript"/>
            <w:rPrChange w:id="17" w:author="Trinkl Philip" w:date="2017-12-15T11:11:00Z">
              <w:rPr>
                <w:rFonts w:ascii="Arial" w:hAnsi="Arial" w:cs="Arial"/>
                <w:color w:val="222222"/>
                <w:sz w:val="17"/>
                <w:szCs w:val="17"/>
                <w:vertAlign w:val="superscript"/>
              </w:rPr>
            </w:rPrChange>
          </w:rPr>
          <w:instrText xml:space="preserve"> HYPERLINK "https://en.wikipedia.org/wiki/Virtual_reality" \l "cite_note-gutenberg.org-13" </w:instrText>
        </w:r>
        <w:r w:rsidRPr="0063459A">
          <w:rPr>
            <w:rFonts w:ascii="Arial" w:hAnsi="Arial" w:cs="Arial"/>
            <w:color w:val="222222"/>
            <w:vertAlign w:val="superscript"/>
            <w:rPrChange w:id="18" w:author="Trinkl Philip" w:date="2017-12-15T11:11:00Z">
              <w:rPr>
                <w:rFonts w:ascii="Arial" w:hAnsi="Arial" w:cs="Arial"/>
                <w:color w:val="222222"/>
                <w:sz w:val="17"/>
                <w:szCs w:val="17"/>
                <w:vertAlign w:val="superscript"/>
              </w:rPr>
            </w:rPrChange>
          </w:rPr>
          <w:fldChar w:fldCharType="separate"/>
        </w:r>
        <w:r w:rsidRPr="0063459A">
          <w:rPr>
            <w:rStyle w:val="Hyperlink"/>
            <w:rFonts w:ascii="Arial" w:hAnsi="Arial" w:cs="Arial"/>
            <w:color w:val="0B0080"/>
            <w:vertAlign w:val="superscript"/>
            <w:rPrChange w:id="19" w:author="Trinkl Philip" w:date="2017-12-15T11:11:00Z">
              <w:rPr>
                <w:rStyle w:val="Hyperlink"/>
                <w:rFonts w:ascii="Arial" w:hAnsi="Arial" w:cs="Arial"/>
                <w:color w:val="0B0080"/>
                <w:sz w:val="17"/>
                <w:szCs w:val="17"/>
                <w:vertAlign w:val="superscript"/>
              </w:rPr>
            </w:rPrChange>
          </w:rPr>
          <w:t>[13]</w:t>
        </w:r>
        <w:r w:rsidRPr="0063459A">
          <w:rPr>
            <w:rFonts w:ascii="Arial" w:hAnsi="Arial" w:cs="Arial"/>
            <w:color w:val="222222"/>
            <w:vertAlign w:val="superscript"/>
            <w:rPrChange w:id="20" w:author="Trinkl Philip" w:date="2017-12-15T11:11:00Z">
              <w:rPr>
                <w:rFonts w:ascii="Arial" w:hAnsi="Arial" w:cs="Arial"/>
                <w:color w:val="222222"/>
                <w:sz w:val="17"/>
                <w:szCs w:val="17"/>
                <w:vertAlign w:val="superscript"/>
              </w:rPr>
            </w:rPrChange>
          </w:rPr>
          <w:fldChar w:fldCharType="end"/>
        </w:r>
        <w:r w:rsidRPr="0063459A">
          <w:rPr>
            <w:rFonts w:ascii="Arial" w:hAnsi="Arial" w:cs="Arial"/>
            <w:color w:val="222222"/>
            <w:rPrChange w:id="21" w:author="Trinkl Philip" w:date="2017-12-15T11:11:00Z">
              <w:rPr>
                <w:rFonts w:ascii="Arial" w:hAnsi="Arial" w:cs="Arial"/>
                <w:color w:val="222222"/>
                <w:sz w:val="21"/>
                <w:szCs w:val="21"/>
              </w:rPr>
            </w:rPrChange>
          </w:rPr>
          <w:t> describes a goggle-based virtual reality system with holographic recording of fictional experiences, including smell and touch.</w:t>
        </w:r>
      </w:ins>
    </w:p>
    <w:p w:rsidR="0063459A" w:rsidRPr="0063459A" w:rsidRDefault="0063459A" w:rsidP="0063459A">
      <w:pPr>
        <w:pStyle w:val="StandardWeb"/>
        <w:shd w:val="clear" w:color="auto" w:fill="FFFFFF"/>
        <w:spacing w:before="120" w:beforeAutospacing="0" w:after="0" w:afterAutospacing="0"/>
        <w:rPr>
          <w:rFonts w:ascii="Arial" w:hAnsi="Arial" w:cs="Arial"/>
          <w:color w:val="222222"/>
        </w:rPr>
      </w:pPr>
    </w:p>
    <w:p w:rsidR="0063459A" w:rsidRPr="0063459A" w:rsidRDefault="0063459A" w:rsidP="0063459A">
      <w:pPr>
        <w:pStyle w:val="StandardWeb"/>
        <w:shd w:val="clear" w:color="auto" w:fill="FFFFFF"/>
        <w:spacing w:before="120" w:beforeAutospacing="0" w:after="0" w:afterAutospacing="0"/>
        <w:rPr>
          <w:rFonts w:ascii="Arial" w:hAnsi="Arial" w:cs="Arial"/>
          <w:color w:val="222222"/>
        </w:rPr>
      </w:pPr>
      <w:r w:rsidRPr="0063459A">
        <w:rPr>
          <w:rFonts w:ascii="Arial" w:hAnsi="Arial" w:cs="Arial"/>
          <w:color w:val="222222"/>
        </w:rPr>
        <w:t>1962: Morton Heiling created Sensorama</w:t>
      </w:r>
    </w:p>
    <w:p w:rsidR="0063459A" w:rsidRPr="0063459A" w:rsidRDefault="0063459A" w:rsidP="0063459A">
      <w:pPr>
        <w:spacing w:after="0"/>
        <w:rPr>
          <w:sz w:val="24"/>
          <w:szCs w:val="24"/>
          <w:lang w:eastAsia="de-AT"/>
        </w:rPr>
      </w:pPr>
      <w:r w:rsidRPr="0063459A">
        <w:rPr>
          <w:sz w:val="24"/>
          <w:szCs w:val="24"/>
          <w:lang w:eastAsia="de-AT"/>
        </w:rPr>
        <w:t>Sensorama, one of the earliest examples of multimodal technology, was a projection booth with a 3D display, stereo sound, and a vibrating seat. It released smells, and other sensations that carried you through a virtual journey.</w:t>
      </w:r>
    </w:p>
    <w:p w:rsidR="0063459A" w:rsidRPr="0063459A" w:rsidRDefault="0063459A" w:rsidP="0063459A">
      <w:pPr>
        <w:spacing w:after="0"/>
        <w:rPr>
          <w:sz w:val="24"/>
          <w:szCs w:val="24"/>
          <w:lang w:eastAsia="de-AT"/>
        </w:rPr>
      </w:pPr>
    </w:p>
    <w:p w:rsidR="0063459A" w:rsidRPr="0063459A" w:rsidRDefault="0063459A" w:rsidP="0063459A">
      <w:pPr>
        <w:spacing w:after="0"/>
        <w:rPr>
          <w:sz w:val="24"/>
          <w:szCs w:val="24"/>
          <w:lang w:eastAsia="de-AT"/>
        </w:rPr>
      </w:pPr>
      <w:r w:rsidRPr="0063459A">
        <w:rPr>
          <w:sz w:val="24"/>
          <w:szCs w:val="24"/>
          <w:lang w:eastAsia="de-AT"/>
        </w:rPr>
        <w:t>1965:Ivan Sutherland created The Sword of Damocles</w:t>
      </w:r>
    </w:p>
    <w:p w:rsidR="0063459A" w:rsidRPr="0063459A" w:rsidRDefault="0063459A" w:rsidP="0063459A">
      <w:pPr>
        <w:spacing w:after="0"/>
        <w:rPr>
          <w:sz w:val="24"/>
          <w:szCs w:val="24"/>
          <w:shd w:val="clear" w:color="auto" w:fill="FFFFFF"/>
        </w:rPr>
      </w:pPr>
      <w:r w:rsidRPr="0063459A">
        <w:rPr>
          <w:sz w:val="24"/>
          <w:szCs w:val="24"/>
          <w:shd w:val="clear" w:color="auto" w:fill="FFFFFF"/>
        </w:rPr>
        <w:t>The Sword of Damocles was, and still is, considered to be the first virtual reality, and augmented reality, headset. This included head tracking attached to, and suspended from, the ceiling in order to properly track head movement, and match what was on the stereoscopic screens.</w:t>
      </w:r>
    </w:p>
    <w:p w:rsidR="0063459A" w:rsidRPr="0063459A" w:rsidRDefault="0063459A" w:rsidP="0063459A">
      <w:pPr>
        <w:spacing w:after="0"/>
        <w:rPr>
          <w:sz w:val="24"/>
          <w:szCs w:val="24"/>
          <w:shd w:val="clear" w:color="auto" w:fill="FFFFFF"/>
        </w:rPr>
      </w:pPr>
    </w:p>
    <w:p w:rsidR="0063459A" w:rsidRPr="0063459A" w:rsidRDefault="0063459A" w:rsidP="0063459A">
      <w:pPr>
        <w:spacing w:after="0"/>
        <w:rPr>
          <w:sz w:val="24"/>
          <w:szCs w:val="24"/>
          <w:shd w:val="clear" w:color="auto" w:fill="FFFFFF"/>
        </w:rPr>
      </w:pPr>
      <w:r w:rsidRPr="0063459A">
        <w:rPr>
          <w:sz w:val="24"/>
          <w:szCs w:val="24"/>
          <w:shd w:val="clear" w:color="auto" w:fill="FFFFFF"/>
        </w:rPr>
        <w:t>1988: Virtuality was created by Virtuality Group</w:t>
      </w:r>
    </w:p>
    <w:p w:rsidR="00F84D11" w:rsidRDefault="0063459A" w:rsidP="0063459A">
      <w:pPr>
        <w:rPr>
          <w:sz w:val="24"/>
          <w:szCs w:val="24"/>
        </w:rPr>
      </w:pPr>
      <w:r w:rsidRPr="0063459A">
        <w:rPr>
          <w:sz w:val="24"/>
          <w:szCs w:val="24"/>
        </w:rPr>
        <w:t>Virtuality headsets were virtual reality gaming machines found in video arcades in the early 1990s. This virtual reality machines gave real time gaming, thanks to stereosopic visor, joysticks, and networked units for multi-player gaming.</w:t>
      </w:r>
    </w:p>
    <w:p w:rsidR="0063459A" w:rsidRDefault="0063459A" w:rsidP="0063459A">
      <w:pPr>
        <w:rPr>
          <w:sz w:val="24"/>
          <w:szCs w:val="24"/>
        </w:rPr>
      </w:pPr>
    </w:p>
    <w:p w:rsidR="0063459A" w:rsidRDefault="0063459A" w:rsidP="0063459A">
      <w:pPr>
        <w:spacing w:after="0"/>
        <w:rPr>
          <w:sz w:val="24"/>
          <w:szCs w:val="24"/>
        </w:rPr>
      </w:pPr>
      <w:r>
        <w:rPr>
          <w:sz w:val="24"/>
          <w:szCs w:val="24"/>
        </w:rPr>
        <w:t>1991: Sega announced „Sega VR and Console“ never made it to stores</w:t>
      </w:r>
    </w:p>
    <w:p w:rsidR="0063459A" w:rsidRDefault="0063459A" w:rsidP="0063459A">
      <w:pPr>
        <w:spacing w:after="0"/>
        <w:rPr>
          <w:sz w:val="24"/>
          <w:szCs w:val="24"/>
        </w:rPr>
      </w:pPr>
      <w:r w:rsidRPr="0063459A">
        <w:rPr>
          <w:sz w:val="24"/>
          <w:szCs w:val="24"/>
        </w:rPr>
        <w:t>Sega VR was a head-tracking virtual reality headset that was in process or being developed by Sega. Sadly, only the arcade version was released, the home version being cancelled. Besides that, Sega went on to make another arcade attraction in 1994, the Sega VR-1 Motion Simulator.</w:t>
      </w:r>
    </w:p>
    <w:p w:rsidR="0063459A" w:rsidRDefault="0063459A" w:rsidP="0063459A">
      <w:pPr>
        <w:spacing w:after="0"/>
        <w:rPr>
          <w:sz w:val="24"/>
          <w:szCs w:val="24"/>
        </w:rPr>
      </w:pPr>
    </w:p>
    <w:p w:rsidR="0063459A" w:rsidRDefault="0063459A" w:rsidP="0063459A">
      <w:pPr>
        <w:spacing w:after="0"/>
        <w:rPr>
          <w:sz w:val="24"/>
          <w:szCs w:val="24"/>
        </w:rPr>
      </w:pPr>
      <w:r>
        <w:rPr>
          <w:sz w:val="24"/>
          <w:szCs w:val="24"/>
        </w:rPr>
        <w:t>1993:Artari Corporation creates „Artari Jaguar VR“</w:t>
      </w:r>
    </w:p>
    <w:p w:rsidR="0063459A" w:rsidRDefault="0063459A" w:rsidP="0063459A">
      <w:pPr>
        <w:spacing w:after="0"/>
        <w:rPr>
          <w:sz w:val="24"/>
          <w:szCs w:val="24"/>
        </w:rPr>
      </w:pPr>
      <w:r w:rsidRPr="0063459A">
        <w:rPr>
          <w:sz w:val="24"/>
          <w:szCs w:val="24"/>
        </w:rPr>
        <w:t>Atari Jaguar is a a home video game console developed by the Atari Corporation. The Jaguar VR was the 6th, and last, console to be developed under atari, released in November, 1993. Despite the initial success, around 1995 the Jaguars sales severely dropped and soon after productions stopped.</w:t>
      </w:r>
    </w:p>
    <w:p w:rsidR="0063459A" w:rsidRDefault="0063459A" w:rsidP="0063459A">
      <w:pPr>
        <w:spacing w:after="0"/>
        <w:rPr>
          <w:sz w:val="24"/>
          <w:szCs w:val="24"/>
        </w:rPr>
      </w:pPr>
    </w:p>
    <w:p w:rsidR="0063459A" w:rsidRDefault="0063459A" w:rsidP="0063459A">
      <w:pPr>
        <w:spacing w:after="0"/>
        <w:rPr>
          <w:sz w:val="24"/>
          <w:szCs w:val="24"/>
        </w:rPr>
      </w:pPr>
      <w:r>
        <w:rPr>
          <w:sz w:val="24"/>
          <w:szCs w:val="24"/>
        </w:rPr>
        <w:t>1995: Nintendo creates and releases „Virtual Boy“</w:t>
      </w:r>
    </w:p>
    <w:p w:rsidR="000A2744" w:rsidRDefault="0063459A" w:rsidP="0063459A">
      <w:pPr>
        <w:spacing w:after="0"/>
        <w:rPr>
          <w:sz w:val="24"/>
          <w:szCs w:val="24"/>
        </w:rPr>
      </w:pPr>
      <w:r w:rsidRPr="0063459A">
        <w:rPr>
          <w:sz w:val="24"/>
          <w:szCs w:val="24"/>
        </w:rPr>
        <w:t>Virtual Boy was a 32-bit table-top game console developed by Nintendo. It was sold as the first portable video game console capable of 3D graphics. Sadly this device was taken off the market one year later due to low amounts of sales.</w:t>
      </w:r>
    </w:p>
    <w:p w:rsidR="0063459A" w:rsidRDefault="0063459A" w:rsidP="0063459A">
      <w:pPr>
        <w:spacing w:after="0"/>
        <w:rPr>
          <w:sz w:val="24"/>
          <w:szCs w:val="24"/>
        </w:rPr>
      </w:pPr>
    </w:p>
    <w:p w:rsidR="00640CC0" w:rsidRDefault="00640CC0" w:rsidP="0063459A">
      <w:pPr>
        <w:spacing w:after="0"/>
        <w:rPr>
          <w:sz w:val="24"/>
          <w:szCs w:val="24"/>
        </w:rPr>
      </w:pPr>
    </w:p>
    <w:p w:rsidR="00640CC0" w:rsidRDefault="00640CC0" w:rsidP="0063459A">
      <w:pPr>
        <w:spacing w:after="0"/>
        <w:rPr>
          <w:sz w:val="24"/>
          <w:szCs w:val="24"/>
        </w:rPr>
      </w:pPr>
    </w:p>
    <w:p w:rsidR="0063459A" w:rsidRDefault="0063459A" w:rsidP="0063459A">
      <w:pPr>
        <w:spacing w:after="0"/>
        <w:rPr>
          <w:sz w:val="24"/>
          <w:szCs w:val="24"/>
        </w:rPr>
      </w:pPr>
      <w:r>
        <w:rPr>
          <w:sz w:val="24"/>
          <w:szCs w:val="24"/>
        </w:rPr>
        <w:lastRenderedPageBreak/>
        <w:t>1995: Forte Technologies Inc. Create „VFX-1“</w:t>
      </w:r>
    </w:p>
    <w:p w:rsidR="0063459A" w:rsidRDefault="00640CC0" w:rsidP="0063459A">
      <w:pPr>
        <w:spacing w:after="0"/>
        <w:rPr>
          <w:sz w:val="24"/>
          <w:szCs w:val="24"/>
        </w:rPr>
      </w:pPr>
      <w:r w:rsidRPr="00640CC0">
        <w:rPr>
          <w:sz w:val="24"/>
          <w:szCs w:val="24"/>
        </w:rPr>
        <w:t>VFX-1 was a simple virtual reality headset made in the mid-1990s. It was comprised of a helmet, a handheld controller, and an ISA interface board. This was a big development in the time it was released because it offered head-tracking, stereoscopic 3D, and stereo audio.</w:t>
      </w:r>
    </w:p>
    <w:p w:rsidR="00640CC0" w:rsidRDefault="00640CC0" w:rsidP="0063459A">
      <w:pPr>
        <w:spacing w:after="0"/>
        <w:rPr>
          <w:sz w:val="24"/>
          <w:szCs w:val="24"/>
        </w:rPr>
      </w:pPr>
    </w:p>
    <w:p w:rsidR="00640CC0" w:rsidRDefault="00640CC0" w:rsidP="0063459A">
      <w:pPr>
        <w:spacing w:after="0"/>
        <w:rPr>
          <w:sz w:val="24"/>
          <w:szCs w:val="24"/>
        </w:rPr>
      </w:pPr>
      <w:r>
        <w:rPr>
          <w:sz w:val="24"/>
          <w:szCs w:val="24"/>
        </w:rPr>
        <w:t>1999: „Seos 120 / 40 HMD“ was released</w:t>
      </w:r>
    </w:p>
    <w:p w:rsidR="00640CC0" w:rsidRDefault="00640CC0" w:rsidP="0063459A">
      <w:pPr>
        <w:spacing w:after="0"/>
        <w:rPr>
          <w:sz w:val="24"/>
          <w:szCs w:val="24"/>
        </w:rPr>
      </w:pPr>
      <w:r w:rsidRPr="00640CC0">
        <w:rPr>
          <w:sz w:val="24"/>
          <w:szCs w:val="24"/>
        </w:rPr>
        <w:t>This headset was mostly used for driving or flight simulations. It was very large and bulky, weighing 2.2lbs. It used two LCD screens, with an amazing field of view of 120 degrees, which most of the headsets out today can't compete with.</w:t>
      </w:r>
    </w:p>
    <w:p w:rsidR="00640CC0" w:rsidRDefault="00640CC0" w:rsidP="0063459A">
      <w:pPr>
        <w:spacing w:after="0"/>
        <w:rPr>
          <w:sz w:val="24"/>
          <w:szCs w:val="24"/>
        </w:rPr>
      </w:pPr>
    </w:p>
    <w:p w:rsidR="00640CC0" w:rsidRDefault="00640CC0" w:rsidP="0063459A">
      <w:pPr>
        <w:spacing w:after="0"/>
        <w:rPr>
          <w:sz w:val="24"/>
          <w:szCs w:val="24"/>
        </w:rPr>
      </w:pPr>
      <w:r>
        <w:rPr>
          <w:sz w:val="24"/>
          <w:szCs w:val="24"/>
        </w:rPr>
        <w:t xml:space="preserve">2011: </w:t>
      </w:r>
      <w:r w:rsidRPr="00640CC0">
        <w:rPr>
          <w:sz w:val="24"/>
          <w:szCs w:val="24"/>
        </w:rPr>
        <w:t xml:space="preserve">Palmer Luckey creates the first prototype of the presently popular </w:t>
      </w:r>
      <w:r>
        <w:rPr>
          <w:sz w:val="24"/>
          <w:szCs w:val="24"/>
        </w:rPr>
        <w:t>„</w:t>
      </w:r>
      <w:r w:rsidRPr="00640CC0">
        <w:rPr>
          <w:sz w:val="24"/>
          <w:szCs w:val="24"/>
        </w:rPr>
        <w:t>Oculus Rift</w:t>
      </w:r>
      <w:r>
        <w:rPr>
          <w:sz w:val="24"/>
          <w:szCs w:val="24"/>
        </w:rPr>
        <w:t>“</w:t>
      </w:r>
      <w:r w:rsidRPr="00640CC0">
        <w:rPr>
          <w:sz w:val="24"/>
          <w:szCs w:val="24"/>
        </w:rPr>
        <w:t>.</w:t>
      </w:r>
    </w:p>
    <w:p w:rsidR="00640CC0" w:rsidRDefault="00640CC0" w:rsidP="0063459A">
      <w:pPr>
        <w:spacing w:after="0"/>
        <w:rPr>
          <w:sz w:val="24"/>
          <w:szCs w:val="24"/>
        </w:rPr>
      </w:pPr>
    </w:p>
    <w:p w:rsidR="00640CC0" w:rsidRDefault="00640CC0" w:rsidP="0063459A">
      <w:pPr>
        <w:spacing w:after="0"/>
        <w:rPr>
          <w:sz w:val="24"/>
          <w:szCs w:val="24"/>
        </w:rPr>
      </w:pPr>
      <w:r>
        <w:rPr>
          <w:sz w:val="24"/>
          <w:szCs w:val="24"/>
        </w:rPr>
        <w:t>2012: „Oculus VR“ launched a kick starter campaign</w:t>
      </w:r>
    </w:p>
    <w:p w:rsidR="00640CC0" w:rsidRDefault="00640CC0" w:rsidP="0063459A">
      <w:pPr>
        <w:spacing w:after="0"/>
        <w:rPr>
          <w:sz w:val="24"/>
          <w:szCs w:val="24"/>
        </w:rPr>
      </w:pPr>
      <w:r w:rsidRPr="00640CC0">
        <w:rPr>
          <w:sz w:val="24"/>
          <w:szCs w:val="24"/>
        </w:rPr>
        <w:t>Oculus is a virtual reality headset developed and manufactured by Oculus VR, this is the first company to kick start virtual reality headsets designed for the public. After this, the project proved to be successful raising $2.5 million from the campaign to develop the product. 2 years later, March 2014, Facebook bought it for $2 billion dollars.</w:t>
      </w:r>
    </w:p>
    <w:p w:rsidR="00640CC0" w:rsidRDefault="00640CC0" w:rsidP="0063459A">
      <w:pPr>
        <w:spacing w:after="0"/>
        <w:rPr>
          <w:sz w:val="24"/>
          <w:szCs w:val="24"/>
        </w:rPr>
      </w:pPr>
    </w:p>
    <w:p w:rsidR="00640CC0" w:rsidRDefault="00640CC0" w:rsidP="0063459A">
      <w:pPr>
        <w:spacing w:after="0"/>
        <w:rPr>
          <w:sz w:val="24"/>
          <w:szCs w:val="24"/>
        </w:rPr>
      </w:pPr>
      <w:r>
        <w:rPr>
          <w:sz w:val="24"/>
          <w:szCs w:val="24"/>
        </w:rPr>
        <w:t>2013: Proteus VR Labs created and released „Freefly VR“</w:t>
      </w:r>
    </w:p>
    <w:p w:rsidR="00640CC0" w:rsidRDefault="00640CC0" w:rsidP="0063459A">
      <w:pPr>
        <w:spacing w:after="0"/>
        <w:rPr>
          <w:sz w:val="24"/>
          <w:szCs w:val="24"/>
        </w:rPr>
      </w:pPr>
      <w:r w:rsidRPr="00640CC0">
        <w:rPr>
          <w:sz w:val="24"/>
          <w:szCs w:val="24"/>
        </w:rPr>
        <w:t>Freefly VR is one of the first smartphone adapters that allows virtual reality content to be experienced with most commercial smartphones. This headset is designed in a way that far excells in customizability, being able to change the length, width, and height of the cell phone holder, making it able to fit a large variety of phones. Not only this, but they came out with the largest Field of View (FOV) of their time, 120 degrees.</w:t>
      </w:r>
    </w:p>
    <w:p w:rsidR="00640CC0" w:rsidRDefault="00640CC0" w:rsidP="0063459A">
      <w:pPr>
        <w:spacing w:after="0"/>
        <w:rPr>
          <w:sz w:val="24"/>
          <w:szCs w:val="24"/>
        </w:rPr>
      </w:pPr>
    </w:p>
    <w:p w:rsidR="00640CC0" w:rsidRDefault="00640CC0" w:rsidP="0063459A">
      <w:pPr>
        <w:spacing w:after="0"/>
        <w:rPr>
          <w:sz w:val="24"/>
          <w:szCs w:val="24"/>
        </w:rPr>
      </w:pPr>
      <w:r>
        <w:rPr>
          <w:sz w:val="24"/>
          <w:szCs w:val="24"/>
        </w:rPr>
        <w:t>2014: Google announced „Google Cardboard“, a virtual reality headset made out of cardboard.</w:t>
      </w:r>
      <w:bookmarkStart w:id="22" w:name="_GoBack"/>
      <w:bookmarkEnd w:id="22"/>
    </w:p>
    <w:p w:rsidR="00640CC0" w:rsidRDefault="00640CC0" w:rsidP="0063459A">
      <w:pPr>
        <w:spacing w:after="0"/>
        <w:rPr>
          <w:sz w:val="24"/>
          <w:szCs w:val="24"/>
        </w:rPr>
      </w:pPr>
    </w:p>
    <w:p w:rsidR="00640CC0" w:rsidRDefault="00640CC0" w:rsidP="0063459A">
      <w:pPr>
        <w:spacing w:after="0"/>
        <w:rPr>
          <w:sz w:val="24"/>
          <w:szCs w:val="24"/>
        </w:rPr>
      </w:pPr>
      <w:r w:rsidRPr="00640CC0">
        <w:rPr>
          <w:sz w:val="24"/>
          <w:szCs w:val="24"/>
        </w:rPr>
        <w:t>Google cardboard is the lowest costing virtual reality viewer with a mount for your smartphone. It was named for its fold out cardboard viewer, designed to be a low-cost device.</w:t>
      </w:r>
    </w:p>
    <w:p w:rsidR="00640CC0" w:rsidRPr="0063459A" w:rsidRDefault="00640CC0" w:rsidP="0063459A">
      <w:pPr>
        <w:spacing w:after="0"/>
        <w:rPr>
          <w:sz w:val="24"/>
          <w:szCs w:val="24"/>
        </w:rPr>
      </w:pPr>
    </w:p>
    <w:sectPr w:rsidR="00640CC0" w:rsidRPr="006345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nkl Philip">
    <w15:presenceInfo w15:providerId="AD" w15:userId="S-1-5-21-1995258286-3386516493-1441570622-7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3"/>
    <w:rsid w:val="00011337"/>
    <w:rsid w:val="000558C6"/>
    <w:rsid w:val="0005714E"/>
    <w:rsid w:val="000636E1"/>
    <w:rsid w:val="000A2744"/>
    <w:rsid w:val="000F3AB3"/>
    <w:rsid w:val="00132066"/>
    <w:rsid w:val="00256AA9"/>
    <w:rsid w:val="00281EC6"/>
    <w:rsid w:val="002B3063"/>
    <w:rsid w:val="0039615C"/>
    <w:rsid w:val="006162D8"/>
    <w:rsid w:val="0063459A"/>
    <w:rsid w:val="00640CC0"/>
    <w:rsid w:val="006679D2"/>
    <w:rsid w:val="0089728D"/>
    <w:rsid w:val="00975BB6"/>
    <w:rsid w:val="00982FCB"/>
    <w:rsid w:val="00D1343D"/>
    <w:rsid w:val="00D33620"/>
    <w:rsid w:val="00F84D11"/>
    <w:rsid w:val="00FA05B6"/>
    <w:rsid w:val="00FF31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8D43F-12E6-4A0D-9155-A7C9254C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27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2744"/>
    <w:rPr>
      <w:rFonts w:ascii="Segoe UI" w:hAnsi="Segoe UI" w:cs="Segoe UI"/>
      <w:sz w:val="18"/>
      <w:szCs w:val="18"/>
    </w:rPr>
  </w:style>
  <w:style w:type="paragraph" w:styleId="StandardWeb">
    <w:name w:val="Normal (Web)"/>
    <w:basedOn w:val="Standard"/>
    <w:uiPriority w:val="99"/>
    <w:semiHidden/>
    <w:unhideWhenUsed/>
    <w:rsid w:val="00FA05B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FA05B6"/>
    <w:rPr>
      <w:color w:val="0000FF"/>
      <w:u w:val="single"/>
    </w:rPr>
  </w:style>
  <w:style w:type="character" w:styleId="Kommentarzeichen">
    <w:name w:val="annotation reference"/>
    <w:basedOn w:val="Absatz-Standardschriftart"/>
    <w:uiPriority w:val="99"/>
    <w:semiHidden/>
    <w:unhideWhenUsed/>
    <w:rsid w:val="0063459A"/>
    <w:rPr>
      <w:sz w:val="16"/>
      <w:szCs w:val="16"/>
    </w:rPr>
  </w:style>
  <w:style w:type="paragraph" w:styleId="Kommentartext">
    <w:name w:val="annotation text"/>
    <w:basedOn w:val="Standard"/>
    <w:link w:val="KommentartextZchn"/>
    <w:uiPriority w:val="99"/>
    <w:semiHidden/>
    <w:unhideWhenUsed/>
    <w:rsid w:val="006345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459A"/>
    <w:rPr>
      <w:sz w:val="20"/>
      <w:szCs w:val="20"/>
    </w:rPr>
  </w:style>
  <w:style w:type="paragraph" w:styleId="Kommentarthema">
    <w:name w:val="annotation subject"/>
    <w:basedOn w:val="Kommentartext"/>
    <w:next w:val="Kommentartext"/>
    <w:link w:val="KommentarthemaZchn"/>
    <w:uiPriority w:val="99"/>
    <w:semiHidden/>
    <w:unhideWhenUsed/>
    <w:rsid w:val="0063459A"/>
    <w:rPr>
      <w:b/>
      <w:bCs/>
    </w:rPr>
  </w:style>
  <w:style w:type="character" w:customStyle="1" w:styleId="KommentarthemaZchn">
    <w:name w:val="Kommentarthema Zchn"/>
    <w:basedOn w:val="KommentartextZchn"/>
    <w:link w:val="Kommentarthema"/>
    <w:uiPriority w:val="99"/>
    <w:semiHidden/>
    <w:rsid w:val="00634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4554">
      <w:bodyDiv w:val="1"/>
      <w:marLeft w:val="0"/>
      <w:marRight w:val="0"/>
      <w:marTop w:val="0"/>
      <w:marBottom w:val="0"/>
      <w:divBdr>
        <w:top w:val="none" w:sz="0" w:space="0" w:color="auto"/>
        <w:left w:val="none" w:sz="0" w:space="0" w:color="auto"/>
        <w:bottom w:val="none" w:sz="0" w:space="0" w:color="auto"/>
        <w:right w:val="none" w:sz="0" w:space="0" w:color="auto"/>
      </w:divBdr>
    </w:div>
    <w:div w:id="822967093">
      <w:bodyDiv w:val="1"/>
      <w:marLeft w:val="0"/>
      <w:marRight w:val="0"/>
      <w:marTop w:val="0"/>
      <w:marBottom w:val="0"/>
      <w:divBdr>
        <w:top w:val="none" w:sz="0" w:space="0" w:color="auto"/>
        <w:left w:val="none" w:sz="0" w:space="0" w:color="auto"/>
        <w:bottom w:val="none" w:sz="0" w:space="0" w:color="auto"/>
        <w:right w:val="none" w:sz="0" w:space="0" w:color="auto"/>
      </w:divBdr>
    </w:div>
    <w:div w:id="1036008207">
      <w:bodyDiv w:val="1"/>
      <w:marLeft w:val="0"/>
      <w:marRight w:val="0"/>
      <w:marTop w:val="0"/>
      <w:marBottom w:val="0"/>
      <w:divBdr>
        <w:top w:val="none" w:sz="0" w:space="0" w:color="auto"/>
        <w:left w:val="none" w:sz="0" w:space="0" w:color="auto"/>
        <w:bottom w:val="none" w:sz="0" w:space="0" w:color="auto"/>
        <w:right w:val="none" w:sz="0" w:space="0" w:color="auto"/>
      </w:divBdr>
      <w:divsChild>
        <w:div w:id="1358461941">
          <w:marLeft w:val="183"/>
          <w:marRight w:val="183"/>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70FD8-A92B-46C8-8807-E2FCAA0E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Trinkl Philip</dc:creator>
  <cp:keywords/>
  <dc:description/>
  <cp:lastModifiedBy>Philip Trinkl</cp:lastModifiedBy>
  <cp:revision>9</cp:revision>
  <dcterms:created xsi:type="dcterms:W3CDTF">2017-11-08T10:56:00Z</dcterms:created>
  <dcterms:modified xsi:type="dcterms:W3CDTF">2017-12-19T18:39:00Z</dcterms:modified>
</cp:coreProperties>
</file>